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FBB1B" w14:textId="77777777" w:rsidR="002B1465" w:rsidRDefault="007707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 200</w:t>
      </w:r>
    </w:p>
    <w:p w14:paraId="31E9BBC6" w14:textId="77777777" w:rsidR="002B1465" w:rsidRDefault="007707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Tutorial 2</w:t>
      </w:r>
    </w:p>
    <w:p w14:paraId="6ED560E9" w14:textId="77777777" w:rsidR="002B1465" w:rsidRDefault="007707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Slot A: 10.00-11.00</w:t>
      </w:r>
    </w:p>
    <w:p w14:paraId="0AF3BD83" w14:textId="77777777" w:rsidR="002B1465" w:rsidRDefault="007707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Date:15.09.2020</w:t>
      </w:r>
    </w:p>
    <w:p w14:paraId="43BA0F99" w14:textId="77777777" w:rsidR="002B1465" w:rsidRDefault="007707F9">
      <w:pPr>
        <w:jc w:val="center"/>
        <w:rPr>
          <w:ins w:id="0" w:author="Prabal Pratap Singh" w:date="2020-09-20T16:01:00Z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Full Marks: 10</w:t>
      </w:r>
    </w:p>
    <w:p w14:paraId="53F54596" w14:textId="77777777" w:rsidR="007707F9" w:rsidRDefault="007707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ins w:id="1" w:author="Prabal Pratap Singh" w:date="2020-09-20T16:01:00Z">
        <w:r>
          <w:rPr>
            <w:rFonts w:ascii="Times New Roman" w:hAnsi="Times New Roman" w:cs="Times New Roman"/>
            <w:b/>
            <w:bCs/>
            <w:sz w:val="24"/>
            <w:szCs w:val="24"/>
          </w:rPr>
          <w:t>Marks obtained: 10</w:t>
        </w:r>
      </w:ins>
      <w:bookmarkStart w:id="2" w:name="_GoBack"/>
      <w:bookmarkEnd w:id="2"/>
    </w:p>
    <w:p w14:paraId="037B5FA4" w14:textId="77777777" w:rsidR="002B1465" w:rsidRDefault="002B14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10C962" w14:textId="77777777" w:rsidR="002B1465" w:rsidRDefault="007707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 Nikhil Mehta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20A6DEC" w14:textId="77777777" w:rsidR="002B1465" w:rsidRDefault="007707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Number: 190549</w:t>
      </w:r>
    </w:p>
    <w:p w14:paraId="5527CED9" w14:textId="77777777" w:rsidR="002B1465" w:rsidRDefault="007707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 of the Tutor: Prabal Pratap Singh</w:t>
      </w:r>
    </w:p>
    <w:p w14:paraId="73374C0C" w14:textId="77777777" w:rsidR="002B1465" w:rsidRDefault="002B14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6D53CF" w14:textId="77777777" w:rsidR="002B1465" w:rsidRDefault="007707F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Instructions:</w:t>
      </w:r>
    </w:p>
    <w:p w14:paraId="1C34F1F6" w14:textId="77777777" w:rsidR="002B1465" w:rsidRDefault="007707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Please fill in the answers in the space provided below each question.</w:t>
      </w:r>
    </w:p>
    <w:p w14:paraId="363321F7" w14:textId="77777777" w:rsidR="002B1465" w:rsidRDefault="007707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Email back the paper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to your respective tutor for grading.</w:t>
      </w:r>
    </w:p>
    <w:p w14:paraId="62AAD207" w14:textId="77777777" w:rsidR="002B1465" w:rsidRDefault="007707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Do not change the Microsoft words format. If you convert the paper into a pdf or any other format, it would not be graded.</w:t>
      </w:r>
    </w:p>
    <w:p w14:paraId="4E483374" w14:textId="77777777" w:rsidR="002B1465" w:rsidRDefault="007707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Do not exceed the stipulated word limit. No marks will be awarded if the word limit is exceede</w:t>
      </w:r>
      <w:r>
        <w:rPr>
          <w:rFonts w:ascii="Times New Roman" w:hAnsi="Times New Roman" w:cs="Times New Roman"/>
          <w:i/>
          <w:iCs/>
          <w:sz w:val="24"/>
          <w:szCs w:val="24"/>
        </w:rPr>
        <w:t>d.</w:t>
      </w:r>
    </w:p>
    <w:p w14:paraId="42EACBF9" w14:textId="77777777" w:rsidR="002B1465" w:rsidRDefault="007707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All the questions are compulsory.</w:t>
      </w:r>
    </w:p>
    <w:p w14:paraId="449FD956" w14:textId="77777777" w:rsidR="002B1465" w:rsidRDefault="002B146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36195D4" w14:textId="77777777" w:rsidR="002B1465" w:rsidRDefault="007707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constitutes the “sensory-motor” component of FLB? (2 marks, maximum 40 words)</w:t>
      </w:r>
      <w:ins w:id="3" w:author="Prabal Pratap Singh" w:date="2020-09-20T15:58:00Z">
        <w:r>
          <w:rPr>
            <w:rFonts w:ascii="Times New Roman" w:hAnsi="Times New Roman" w:cs="Times New Roman"/>
            <w:sz w:val="24"/>
            <w:szCs w:val="24"/>
          </w:rPr>
          <w:t xml:space="preserve"> 2marks</w:t>
        </w:r>
      </w:ins>
    </w:p>
    <w:p w14:paraId="11BDBAD6" w14:textId="77777777" w:rsidR="002B1465" w:rsidRDefault="007707F9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includes all things that aids in articulation and perception of speech sounds like our vocal tracts and our auditory system.</w:t>
      </w:r>
    </w:p>
    <w:p w14:paraId="36B56EE5" w14:textId="77777777" w:rsidR="002B1465" w:rsidRDefault="002B1465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696C2825" w14:textId="77777777" w:rsidR="002B1465" w:rsidRDefault="007707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</w:t>
      </w:r>
      <w:r>
        <w:rPr>
          <w:rFonts w:ascii="Times New Roman" w:hAnsi="Times New Roman" w:cs="Times New Roman"/>
          <w:sz w:val="24"/>
          <w:szCs w:val="24"/>
        </w:rPr>
        <w:t xml:space="preserve"> do the alarm calls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vervet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monkeys tell us about our FLB? (2 marks, maximum 40 words)</w:t>
      </w:r>
      <w:ins w:id="4" w:author="Prabal Pratap Singh" w:date="2020-09-20T15:58:00Z">
        <w:r>
          <w:rPr>
            <w:rFonts w:ascii="Times New Roman" w:hAnsi="Times New Roman" w:cs="Times New Roman"/>
            <w:sz w:val="24"/>
            <w:szCs w:val="24"/>
          </w:rPr>
          <w:t xml:space="preserve"> 2marks</w:t>
        </w:r>
      </w:ins>
    </w:p>
    <w:p w14:paraId="754D154A" w14:textId="77777777" w:rsidR="002B1465" w:rsidRDefault="007707F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alarm calls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vervet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monkeys tells us that the sensory motor part of FLB is not unique to human. Many other species can also distinguish between the sounds on the</w:t>
      </w:r>
      <w:r>
        <w:rPr>
          <w:rFonts w:ascii="Times New Roman" w:hAnsi="Times New Roman" w:cs="Times New Roman"/>
          <w:sz w:val="24"/>
          <w:szCs w:val="24"/>
        </w:rPr>
        <w:t xml:space="preserve"> basis of rhythmic peculiarity.</w:t>
      </w:r>
    </w:p>
    <w:p w14:paraId="2936AFC5" w14:textId="77777777" w:rsidR="002B1465" w:rsidRDefault="002B1465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</w:p>
    <w:p w14:paraId="3201E405" w14:textId="77777777" w:rsidR="002B1465" w:rsidRDefault="007707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recursion? (2 marks, maximum 40 words)</w:t>
      </w:r>
      <w:ins w:id="5" w:author="Prabal Pratap Singh" w:date="2020-09-20T15:59:00Z">
        <w:r>
          <w:rPr>
            <w:rFonts w:ascii="Times New Roman" w:hAnsi="Times New Roman" w:cs="Times New Roman"/>
            <w:sz w:val="24"/>
            <w:szCs w:val="24"/>
          </w:rPr>
          <w:t xml:space="preserve"> 2marks</w:t>
        </w:r>
      </w:ins>
    </w:p>
    <w:p w14:paraId="0D956A49" w14:textId="77777777" w:rsidR="002B1465" w:rsidRDefault="007707F9" w:rsidP="00770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commentRangeStart w:id="6"/>
      <w:del w:id="7" w:author="Prabal Pratap Singh" w:date="2020-09-20T15:59:00Z">
        <w:r w:rsidDel="007707F9">
          <w:rPr>
            <w:rFonts w:ascii="Times New Roman" w:hAnsi="Times New Roman" w:cs="Times New Roman"/>
            <w:sz w:val="24"/>
            <w:szCs w:val="24"/>
          </w:rPr>
          <w:tab/>
        </w:r>
        <w:r w:rsidDel="007707F9">
          <w:rPr>
            <w:rFonts w:ascii="Times New Roman" w:hAnsi="Times New Roman" w:cs="Times New Roman"/>
            <w:sz w:val="24"/>
            <w:szCs w:val="24"/>
          </w:rPr>
          <w:tab/>
          <w:delText xml:space="preserve">            </w:delText>
        </w:r>
      </w:del>
      <w:r>
        <w:rPr>
          <w:rFonts w:ascii="Times New Roman" w:hAnsi="Times New Roman" w:cs="Times New Roman"/>
          <w:sz w:val="24"/>
          <w:szCs w:val="24"/>
        </w:rPr>
        <w:t xml:space="preserve">Recur is the root word for recursion which means 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repeat.It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occurs when</w:t>
      </w:r>
      <w:del w:id="8" w:author="Prabal Pratap Singh" w:date="2020-09-20T15:59:00Z">
        <w:r w:rsidDel="007707F9">
          <w:rPr>
            <w:rFonts w:ascii="Times New Roman" w:hAnsi="Times New Roman" w:cs="Times New Roman"/>
            <w:sz w:val="24"/>
            <w:szCs w:val="24"/>
          </w:rPr>
          <w:delText xml:space="preserve">              </w:delText>
        </w:r>
        <w:r w:rsidDel="007707F9">
          <w:rPr>
            <w:rFonts w:ascii="Times New Roman" w:hAnsi="Times New Roman" w:cs="Times New Roman"/>
            <w:sz w:val="24"/>
            <w:szCs w:val="24"/>
          </w:rPr>
          <w:tab/>
          <w:delText xml:space="preserve">           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we embed something within something which maybe the same thin</w:t>
      </w:r>
      <w:r>
        <w:rPr>
          <w:rFonts w:ascii="Times New Roman" w:hAnsi="Times New Roman" w:cs="Times New Roman"/>
          <w:sz w:val="24"/>
          <w:szCs w:val="24"/>
        </w:rPr>
        <w:t xml:space="preserve">g or of </w:t>
      </w:r>
      <w:del w:id="9" w:author="Prabal Pratap Singh" w:date="2020-09-20T15:59:00Z">
        <w:r w:rsidDel="007707F9">
          <w:rPr>
            <w:rFonts w:ascii="Times New Roman" w:hAnsi="Times New Roman" w:cs="Times New Roman"/>
            <w:sz w:val="24"/>
            <w:szCs w:val="24"/>
          </w:rPr>
          <w:delText xml:space="preserve">   </w:delText>
        </w:r>
        <w:r w:rsidDel="007707F9">
          <w:rPr>
            <w:rFonts w:ascii="Times New Roman" w:hAnsi="Times New Roman" w:cs="Times New Roman"/>
            <w:sz w:val="24"/>
            <w:szCs w:val="24"/>
          </w:rPr>
          <w:tab/>
        </w:r>
        <w:r w:rsidDel="007707F9">
          <w:rPr>
            <w:rFonts w:ascii="Times New Roman" w:hAnsi="Times New Roman" w:cs="Times New Roman"/>
            <w:sz w:val="24"/>
            <w:szCs w:val="24"/>
          </w:rPr>
          <w:tab/>
          <w:delText xml:space="preserve">           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same nature and this  results in recursion.</w:t>
      </w:r>
      <w:commentRangeEnd w:id="6"/>
      <w:r>
        <w:rPr>
          <w:rStyle w:val="CommentReference"/>
        </w:rPr>
        <w:commentReference w:id="6"/>
      </w:r>
    </w:p>
    <w:p w14:paraId="381B3D86" w14:textId="77777777" w:rsidR="002B1465" w:rsidRDefault="002B146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81410B4" w14:textId="77777777" w:rsidR="002B1465" w:rsidRDefault="007707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“duality”? How does duality operate within human language? (4 marks, maximum 80 words)</w:t>
      </w:r>
      <w:ins w:id="10" w:author="Prabal Pratap Singh" w:date="2020-09-20T16:01:00Z">
        <w:r>
          <w:rPr>
            <w:rFonts w:ascii="Times New Roman" w:hAnsi="Times New Roman" w:cs="Times New Roman"/>
            <w:sz w:val="24"/>
            <w:szCs w:val="24"/>
          </w:rPr>
          <w:t xml:space="preserve"> 4marks</w:t>
        </w:r>
      </w:ins>
    </w:p>
    <w:p w14:paraId="04D186C3" w14:textId="77777777" w:rsidR="002B1465" w:rsidRDefault="007707F9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commentRangeStart w:id="11"/>
      <w:r>
        <w:rPr>
          <w:rFonts w:ascii="Times New Roman" w:hAnsi="Times New Roman" w:cs="Times New Roman"/>
          <w:sz w:val="24"/>
          <w:szCs w:val="24"/>
        </w:rPr>
        <w:t xml:space="preserve">Duality means to use various combinations of a limited number of meaningless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elements to produce a large number of meaningful elements.</w:t>
      </w:r>
    </w:p>
    <w:p w14:paraId="752B913F" w14:textId="77777777" w:rsidR="002B1465" w:rsidRDefault="007707F9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It operates in human language is understandable by </w:t>
      </w:r>
      <w:proofErr w:type="gramStart"/>
      <w:r>
        <w:rPr>
          <w:rFonts w:ascii="Times New Roman" w:hAnsi="Times New Roman" w:cs="Times New Roman"/>
          <w:sz w:val="24"/>
          <w:szCs w:val="24"/>
        </w:rPr>
        <w:t>the  v</w:t>
      </w:r>
      <w:r>
        <w:rPr>
          <w:rFonts w:ascii="Times New Roman" w:hAnsi="Times New Roman" w:cs="Times New Roman"/>
          <w:sz w:val="24"/>
          <w:szCs w:val="24"/>
        </w:rPr>
        <w:t>ery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fact that we can combine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such a limited number of phonemes in so many different combinations to produce a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wide array of meaning full words.        </w:t>
      </w:r>
      <w:commentRangeEnd w:id="11"/>
      <w:r>
        <w:rPr>
          <w:rStyle w:val="CommentReference"/>
        </w:rPr>
        <w:commentReference w:id="11"/>
      </w:r>
    </w:p>
    <w:sectPr w:rsidR="002B1465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Prabal Pratap Singh" w:date="2020-09-20T16:00:00Z" w:initials="PPS">
    <w:p w14:paraId="1B11FE85" w14:textId="77777777" w:rsidR="007707F9" w:rsidRDefault="007707F9">
      <w:pPr>
        <w:pStyle w:val="CommentText"/>
      </w:pPr>
      <w:r>
        <w:rPr>
          <w:rStyle w:val="CommentReference"/>
        </w:rPr>
        <w:annotationRef/>
      </w:r>
      <w:r>
        <w:t>Please keep sane formatting of the answers</w:t>
      </w:r>
    </w:p>
  </w:comment>
  <w:comment w:id="11" w:author="Prabal Pratap Singh" w:date="2020-09-20T16:01:00Z" w:initials="PPS">
    <w:p w14:paraId="1C5DEED7" w14:textId="77777777" w:rsidR="007707F9" w:rsidRDefault="007707F9" w:rsidP="007707F9">
      <w:pPr>
        <w:pStyle w:val="CommentText"/>
      </w:pPr>
      <w:r>
        <w:rPr>
          <w:rStyle w:val="CommentReference"/>
        </w:rPr>
        <w:annotationRef/>
      </w:r>
      <w:r>
        <w:t>Please keep sane formatting of the answers</w:t>
      </w:r>
    </w:p>
    <w:p w14:paraId="5AA05C43" w14:textId="77777777" w:rsidR="007707F9" w:rsidRDefault="007707F9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B11FE85" w15:done="0"/>
  <w15:commentEx w15:paraId="5AA05C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11FE85" w16cid:durableId="2311FB06"/>
  <w16cid:commentId w16cid:paraId="5AA05C43" w16cid:durableId="2311FB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F35F0"/>
    <w:multiLevelType w:val="multilevel"/>
    <w:tmpl w:val="D532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105898"/>
    <w:multiLevelType w:val="multilevel"/>
    <w:tmpl w:val="2A485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 w15:restartNumberingAfterBreak="0">
    <w:nsid w:val="292769C9"/>
    <w:multiLevelType w:val="multilevel"/>
    <w:tmpl w:val="2256A7B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rabal Pratap Singh">
    <w15:presenceInfo w15:providerId="None" w15:userId="Prabal Pratap Sing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wNzQyNbAwMDYxNDdR0lEKTi0uzszPAykwrAUA9QtIbCwAAAA="/>
  </w:docVars>
  <w:rsids>
    <w:rsidRoot w:val="002B1465"/>
    <w:rsid w:val="002B1465"/>
    <w:rsid w:val="0077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4D1D"/>
  <w15:docId w15:val="{6A3077C3-2E7B-4162-8183-DAEDBF14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24C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7F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707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07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07F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7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7F9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</dc:creator>
  <dc:description/>
  <cp:lastModifiedBy>Prabal Pratap Singh</cp:lastModifiedBy>
  <cp:revision>13</cp:revision>
  <dcterms:created xsi:type="dcterms:W3CDTF">2020-09-07T07:46:00Z</dcterms:created>
  <dcterms:modified xsi:type="dcterms:W3CDTF">2020-09-20T10:31:00Z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