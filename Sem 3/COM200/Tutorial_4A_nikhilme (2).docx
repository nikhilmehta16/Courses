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COM 200</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Tutorial 4</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Slot A: 10.00-11.00</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Date:29.09.2020</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Full Marks: 10</w:t>
      </w:r>
    </w:p>
    <w:p>
      <w:pPr>
        <w:pStyle w:val="Normal"/>
        <w:jc w:val="center"/>
        <w:rPr>
          <w:rFonts w:ascii="Times New Roman" w:hAnsi="Times New Roman" w:cs="Times New Roman"/>
          <w:b/>
          <w:b/>
          <w:bCs/>
          <w:sz w:val="24"/>
          <w:szCs w:val="24"/>
        </w:rPr>
      </w:pPr>
      <w:ins w:id="0" w:author="Prabal Pratap Singh" w:date="2020-10-04T12:39:48Z">
        <w:r>
          <w:rPr>
            <w:rFonts w:cs="Times New Roman" w:ascii="Times New Roman" w:hAnsi="Times New Roman"/>
            <w:b/>
            <w:bCs/>
            <w:sz w:val="24"/>
            <w:szCs w:val="24"/>
          </w:rPr>
          <w:t>Score: 10</w:t>
        </w:r>
      </w:ins>
    </w:p>
    <w:p>
      <w:pPr>
        <w:pStyle w:val="Normal"/>
        <w:rPr>
          <w:rFonts w:ascii="Times New Roman" w:hAnsi="Times New Roman" w:cs="Times New Roman"/>
          <w:b/>
          <w:b/>
          <w:bCs/>
          <w:sz w:val="24"/>
          <w:szCs w:val="24"/>
        </w:rPr>
      </w:pPr>
      <w:r>
        <w:rPr>
          <w:rFonts w:cs="Times New Roman" w:ascii="Times New Roman" w:hAnsi="Times New Roman"/>
          <w:b/>
          <w:bCs/>
          <w:sz w:val="24"/>
          <w:szCs w:val="24"/>
        </w:rPr>
        <w:t>Name: Nikhil Mehta</w:t>
        <w:tab/>
      </w:r>
    </w:p>
    <w:p>
      <w:pPr>
        <w:pStyle w:val="Normal"/>
        <w:rPr>
          <w:rFonts w:ascii="Times New Roman" w:hAnsi="Times New Roman" w:cs="Times New Roman"/>
          <w:b/>
          <w:b/>
          <w:bCs/>
          <w:sz w:val="24"/>
          <w:szCs w:val="24"/>
        </w:rPr>
      </w:pPr>
      <w:r>
        <w:rPr>
          <w:rFonts w:cs="Times New Roman" w:ascii="Times New Roman" w:hAnsi="Times New Roman"/>
          <w:b/>
          <w:bCs/>
          <w:sz w:val="24"/>
          <w:szCs w:val="24"/>
        </w:rPr>
        <w:t>Roll Number: 190549</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Name of the Tutor: </w:t>
      </w:r>
      <w:r>
        <w:rPr>
          <w:color w:val="000000"/>
          <w:sz w:val="27"/>
          <w:szCs w:val="27"/>
          <w:shd w:fill="DCDCDC" w:val="clear"/>
        </w:rPr>
        <w:t>Prabal Pratap Singh</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i/>
          <w:i/>
          <w:iCs/>
          <w:sz w:val="24"/>
          <w:szCs w:val="24"/>
        </w:rPr>
      </w:pPr>
      <w:r>
        <w:rPr>
          <w:rFonts w:cs="Times New Roman" w:ascii="Times New Roman" w:hAnsi="Times New Roman"/>
          <w:b/>
          <w:bCs/>
          <w:i/>
          <w:iCs/>
          <w:sz w:val="24"/>
          <w:szCs w:val="24"/>
        </w:rPr>
        <w:t>Instructions:</w:t>
      </w:r>
    </w:p>
    <w:p>
      <w:pPr>
        <w:pStyle w:val="ListParagraph"/>
        <w:numPr>
          <w:ilvl w:val="0"/>
          <w:numId w:val="1"/>
        </w:numPr>
        <w:rPr>
          <w:rFonts w:ascii="Times New Roman" w:hAnsi="Times New Roman" w:cs="Times New Roman"/>
          <w:b/>
          <w:b/>
          <w:bCs/>
          <w:i/>
          <w:i/>
          <w:iCs/>
          <w:sz w:val="24"/>
          <w:szCs w:val="24"/>
        </w:rPr>
      </w:pPr>
      <w:r>
        <w:rPr>
          <w:rFonts w:cs="Times New Roman" w:ascii="Times New Roman" w:hAnsi="Times New Roman"/>
          <w:i/>
          <w:iCs/>
          <w:sz w:val="24"/>
          <w:szCs w:val="24"/>
        </w:rPr>
        <w:t>Please fill in the answers in the space provided below each question.</w:t>
      </w:r>
    </w:p>
    <w:p>
      <w:pPr>
        <w:pStyle w:val="ListParagraph"/>
        <w:numPr>
          <w:ilvl w:val="0"/>
          <w:numId w:val="1"/>
        </w:numPr>
        <w:rPr>
          <w:rFonts w:ascii="Times New Roman" w:hAnsi="Times New Roman" w:cs="Times New Roman"/>
          <w:b/>
          <w:b/>
          <w:bCs/>
          <w:i/>
          <w:i/>
          <w:iCs/>
          <w:sz w:val="24"/>
          <w:szCs w:val="24"/>
        </w:rPr>
      </w:pPr>
      <w:r>
        <w:rPr>
          <w:rFonts w:cs="Times New Roman" w:ascii="Times New Roman" w:hAnsi="Times New Roman"/>
          <w:i/>
          <w:iCs/>
          <w:sz w:val="24"/>
          <w:szCs w:val="24"/>
        </w:rPr>
        <w:t>Email back the paper to your respective tutor for grading.</w:t>
      </w:r>
    </w:p>
    <w:p>
      <w:pPr>
        <w:pStyle w:val="ListParagraph"/>
        <w:numPr>
          <w:ilvl w:val="0"/>
          <w:numId w:val="1"/>
        </w:numPr>
        <w:rPr>
          <w:rFonts w:ascii="Times New Roman" w:hAnsi="Times New Roman" w:cs="Times New Roman"/>
          <w:b/>
          <w:b/>
          <w:bCs/>
          <w:i/>
          <w:i/>
          <w:iCs/>
          <w:sz w:val="24"/>
          <w:szCs w:val="24"/>
        </w:rPr>
      </w:pPr>
      <w:r>
        <w:rPr>
          <w:rFonts w:cs="Times New Roman" w:ascii="Times New Roman" w:hAnsi="Times New Roman"/>
          <w:i/>
          <w:iCs/>
          <w:sz w:val="24"/>
          <w:szCs w:val="24"/>
        </w:rPr>
        <w:t>Do not change the Microsoft words format. If you convert the paper into a pdf or any other format, it would not be graded.</w:t>
      </w:r>
    </w:p>
    <w:p>
      <w:pPr>
        <w:pStyle w:val="ListParagraph"/>
        <w:numPr>
          <w:ilvl w:val="0"/>
          <w:numId w:val="1"/>
        </w:numPr>
        <w:rPr>
          <w:rFonts w:ascii="Times New Roman" w:hAnsi="Times New Roman" w:cs="Times New Roman"/>
          <w:b/>
          <w:b/>
          <w:bCs/>
          <w:i/>
          <w:i/>
          <w:iCs/>
          <w:sz w:val="24"/>
          <w:szCs w:val="24"/>
        </w:rPr>
      </w:pPr>
      <w:r>
        <w:rPr>
          <w:rFonts w:cs="Times New Roman" w:ascii="Times New Roman" w:hAnsi="Times New Roman"/>
          <w:i/>
          <w:iCs/>
          <w:sz w:val="24"/>
          <w:szCs w:val="24"/>
        </w:rPr>
        <w:t>Do not exceed the stipulated word limit. No marks will be awarded if the word limit is exceeded.</w:t>
      </w:r>
    </w:p>
    <w:p>
      <w:pPr>
        <w:pStyle w:val="ListParagraph"/>
        <w:numPr>
          <w:ilvl w:val="0"/>
          <w:numId w:val="1"/>
        </w:numPr>
        <w:rPr>
          <w:rFonts w:ascii="Times New Roman" w:hAnsi="Times New Roman" w:cs="Times New Roman"/>
          <w:b/>
          <w:b/>
          <w:bCs/>
          <w:i/>
          <w:i/>
          <w:iCs/>
          <w:sz w:val="24"/>
          <w:szCs w:val="24"/>
        </w:rPr>
      </w:pPr>
      <w:r>
        <w:rPr>
          <w:rFonts w:cs="Times New Roman" w:ascii="Times New Roman" w:hAnsi="Times New Roman"/>
          <w:i/>
          <w:iCs/>
          <w:sz w:val="24"/>
          <w:szCs w:val="24"/>
        </w:rPr>
        <w:t>All the questions are compulsory.</w:t>
      </w:r>
    </w:p>
    <w:p>
      <w:pPr>
        <w:pStyle w:val="Normal"/>
        <w:rPr>
          <w:rFonts w:ascii="Times New Roman" w:hAnsi="Times New Roman" w:cs="Times New Roman"/>
          <w:b/>
          <w:b/>
          <w:bCs/>
          <w:i/>
          <w:i/>
          <w:iCs/>
          <w:sz w:val="24"/>
          <w:szCs w:val="24"/>
        </w:rPr>
      </w:pPr>
      <w:r>
        <w:rPr>
          <w:rFonts w:cs="Times New Roman" w:ascii="Times New Roman" w:hAnsi="Times New Roman"/>
          <w:b/>
          <w:bCs/>
          <w:i/>
          <w:iCs/>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Why is Sheikh Deen Mohammad famous? (2 marks, maximum 40 words)</w:t>
      </w:r>
      <w:ins w:id="1" w:author="Prabal Pratap Singh" w:date="2020-10-04T12:38:09Z">
        <w:r>
          <w:rPr>
            <w:rFonts w:cs="Times New Roman" w:ascii="Times New Roman" w:hAnsi="Times New Roman"/>
            <w:sz w:val="24"/>
            <w:szCs w:val="24"/>
          </w:rPr>
          <w:t xml:space="preserve"> </w:t>
        </w:r>
      </w:ins>
      <w:ins w:id="2" w:author="Prabal Pratap Singh" w:date="2020-10-04T12:38:09Z">
        <w:r>
          <w:rPr>
            <w:rFonts w:cs="Times New Roman" w:ascii="Times New Roman" w:hAnsi="Times New Roman"/>
            <w:sz w:val="24"/>
            <w:szCs w:val="24"/>
          </w:rPr>
          <w:t>2marks</w:t>
        </w:r>
      </w:ins>
    </w:p>
    <w:p>
      <w:pPr>
        <w:pStyle w:val="ListParagraph"/>
        <w:rPr>
          <w:rFonts w:ascii="Times New Roman" w:hAnsi="Times New Roman" w:cs="Times New Roman"/>
          <w:sz w:val="24"/>
          <w:szCs w:val="24"/>
        </w:rPr>
      </w:pPr>
      <w:r>
        <w:rPr>
          <w:rFonts w:cs="Times New Roman" w:ascii="Times New Roman" w:hAnsi="Times New Roman"/>
          <w:sz w:val="24"/>
          <w:szCs w:val="24"/>
        </w:rPr>
        <w:t>Sheikh Deen Mohammad was a traveller originally from Patna, was the first Indian who wrote the first substantial piece of literature in English, which was a travel log.</w:t>
      </w:r>
    </w:p>
    <w:p>
      <w:pPr>
        <w:pStyle w:val="Normal"/>
        <w:ind w:left="709"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While the names of several animals in their lifetime are English they appear on the table with French names”. How does Otto Jespersen explain this fact? (2 marks, maximum 40 words)</w:t>
      </w:r>
      <w:ins w:id="3" w:author="Prabal Pratap Singh" w:date="2020-10-04T12:38:26Z">
        <w:r>
          <w:rPr>
            <w:rFonts w:cs="Times New Roman" w:ascii="Times New Roman" w:hAnsi="Times New Roman"/>
            <w:sz w:val="24"/>
            <w:szCs w:val="24"/>
          </w:rPr>
          <w:t xml:space="preserve"> </w:t>
        </w:r>
      </w:ins>
      <w:ins w:id="4" w:author="Prabal Pratap Singh" w:date="2020-10-04T12:38:26Z">
        <w:r>
          <w:rPr>
            <w:rFonts w:cs="Times New Roman" w:ascii="Times New Roman" w:hAnsi="Times New Roman"/>
            <w:sz w:val="24"/>
            <w:szCs w:val="24"/>
          </w:rPr>
          <w:t>2marks</w:t>
        </w:r>
      </w:ins>
    </w:p>
    <w:p>
      <w:pPr>
        <w:pStyle w:val="Normal"/>
        <w:ind w:left="720" w:hanging="0"/>
        <w:rPr>
          <w:rFonts w:ascii="Times New Roman" w:hAnsi="Times New Roman" w:cs="Times New Roman"/>
          <w:color w:val="FF0000"/>
          <w:sz w:val="24"/>
          <w:szCs w:val="24"/>
        </w:rPr>
      </w:pPr>
      <w:r>
        <w:rPr>
          <w:rFonts w:cs="Times New Roman" w:ascii="Times New Roman" w:hAnsi="Times New Roman"/>
          <w:sz w:val="24"/>
          <w:szCs w:val="24"/>
        </w:rPr>
        <w:t xml:space="preserve">This is generally explained from the French masters leaving the care of the living animals to the lower classes (Anglo-Saxon) and also explained from fact that the use of French words here is due to the superiority of French cuisine.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Why did ancient societies with a settled agricultural community and a hierarchical structure adopt writing? (2 marks, maximum 40 words)</w:t>
      </w:r>
      <w:ins w:id="5" w:author="Prabal Pratap Singh" w:date="2020-10-04T12:39:04Z">
        <w:r>
          <w:rPr>
            <w:rFonts w:cs="Times New Roman" w:ascii="Times New Roman" w:hAnsi="Times New Roman"/>
            <w:sz w:val="24"/>
            <w:szCs w:val="24"/>
          </w:rPr>
          <w:t xml:space="preserve"> </w:t>
        </w:r>
      </w:ins>
      <w:ins w:id="6" w:author="Prabal Pratap Singh" w:date="2020-10-04T12:39:04Z">
        <w:r>
          <w:rPr>
            <w:rFonts w:cs="Times New Roman" w:ascii="Times New Roman" w:hAnsi="Times New Roman"/>
            <w:sz w:val="24"/>
            <w:szCs w:val="24"/>
          </w:rPr>
          <w:t>2marks</w:t>
        </w:r>
      </w:ins>
    </w:p>
    <w:p>
      <w:pPr>
        <w:pStyle w:val="ListParagraph"/>
        <w:rPr>
          <w:rFonts w:ascii="Times New Roman" w:hAnsi="Times New Roman" w:cs="Times New Roman"/>
          <w:sz w:val="24"/>
          <w:szCs w:val="24"/>
        </w:rPr>
      </w:pPr>
      <w:r>
        <w:rPr>
          <w:rFonts w:cs="Times New Roman" w:ascii="Times New Roman" w:hAnsi="Times New Roman"/>
          <w:sz w:val="24"/>
          <w:szCs w:val="24"/>
        </w:rPr>
        <w:t>Class of prince and priests required community members to pay regular taxes to them and tax account of whole community cannot be just stored in memory and required some sort of record keeping.</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What is the relevance of cave paintings to the story of human writings? (4 marks, maximum 80 words)</w:t>
      </w:r>
      <w:ins w:id="7" w:author="Prabal Pratap Singh" w:date="2020-10-04T12:39:41Z">
        <w:r>
          <w:rPr>
            <w:rFonts w:cs="Times New Roman" w:ascii="Times New Roman" w:hAnsi="Times New Roman"/>
            <w:sz w:val="24"/>
            <w:szCs w:val="24"/>
          </w:rPr>
          <w:t xml:space="preserve"> </w:t>
        </w:r>
      </w:ins>
      <w:ins w:id="8" w:author="Prabal Pratap Singh" w:date="2020-10-04T12:39:41Z">
        <w:r>
          <w:rPr>
            <w:rFonts w:cs="Times New Roman" w:ascii="Times New Roman" w:hAnsi="Times New Roman"/>
            <w:sz w:val="24"/>
            <w:szCs w:val="24"/>
          </w:rPr>
          <w:t>4marks</w:t>
        </w:r>
      </w:ins>
    </w:p>
    <w:p>
      <w:pPr>
        <w:pStyle w:val="ListParagraph"/>
        <w:spacing w:before="0" w:after="160"/>
        <w:contextualSpacing/>
        <w:rPr>
          <w:rFonts w:ascii="Times New Roman" w:hAnsi="Times New Roman" w:cs="Times New Roman"/>
          <w:sz w:val="24"/>
          <w:szCs w:val="24"/>
        </w:rPr>
      </w:pPr>
      <w:r>
        <w:rPr>
          <w:rFonts w:cs="Times New Roman" w:ascii="Times New Roman" w:hAnsi="Times New Roman"/>
          <w:sz w:val="24"/>
          <w:szCs w:val="24"/>
        </w:rPr>
        <w:t>We do not have writing samples from so early period, but we do have evidence that humans knew how to use tools which could have been geared towards writing, and also these paintings are the earliest forms of graphic symbols used by humans through them our prehistoric ancestors not only express what they saw in front of them but also what they thought and felt about them which can be regarded as precursors to our written language.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fixed"/>
  </w:font>
  <w:font w:name="Consolas">
    <w:charset w:val="01"/>
    <w:family w:val="swiss"/>
    <w:pitch w:val="fixed"/>
  </w:font>
  <w:font w:name="Times New Roman">
    <w:charset w:val="01"/>
    <w:family w:val="swiss"/>
    <w:pitch w:val="fixed"/>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Consolas" w:hAnsi="Consola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onsolas" w:hAnsi="Consolas" w:cs="FreeSans"/>
    </w:rPr>
  </w:style>
  <w:style w:type="paragraph" w:styleId="Caption">
    <w:name w:val="Caption"/>
    <w:basedOn w:val="Normal"/>
    <w:qFormat/>
    <w:pPr>
      <w:suppressLineNumbers/>
      <w:spacing w:before="120" w:after="120"/>
    </w:pPr>
    <w:rPr>
      <w:rFonts w:ascii="Consolas" w:hAnsi="Consolas" w:cs="FreeSans"/>
      <w:i/>
      <w:iCs/>
      <w:sz w:val="24"/>
      <w:szCs w:val="24"/>
    </w:rPr>
  </w:style>
  <w:style w:type="paragraph" w:styleId="Index">
    <w:name w:val="Index"/>
    <w:basedOn w:val="Normal"/>
    <w:qFormat/>
    <w:pPr>
      <w:suppressLineNumbers/>
    </w:pPr>
    <w:rPr>
      <w:rFonts w:ascii="Consolas" w:hAnsi="Consolas" w:cs="FreeSans"/>
    </w:rPr>
  </w:style>
  <w:style w:type="paragraph" w:styleId="ListParagraph">
    <w:name w:val="List Paragraph"/>
    <w:basedOn w:val="Normal"/>
    <w:uiPriority w:val="34"/>
    <w:qFormat/>
    <w:rsid w:val="00724cb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Application>LibreOffice/7.0.1.2$Linux_X86_64 LibreOffice_project/00$Build-2</Application>
  <Pages>2</Pages>
  <Words>367</Words>
  <Characters>1750</Characters>
  <CharactersWithSpaces>2089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2020-09-07T07:46:00Z</dcterms:created>
  <dc:creator>Sayan</dc:creator>
  <dc:description/>
  <dc:language>en-US</dc:language>
  <cp:lastModifiedBy>Prabal Pratap Singh</cp:lastModifiedBy>
  <dcterms:modified xsi:type="dcterms:W3CDTF">2020-10-04T12:39:53Z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